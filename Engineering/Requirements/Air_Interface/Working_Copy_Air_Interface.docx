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A54A2E">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r>
        <w:rPr>
          <w:noProof/>
        </w:rPr>
        <w:t>5</w:t>
      </w:r>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r>
        <w:rPr>
          <w:noProof/>
        </w:rPr>
        <w:t>5</w:t>
      </w:r>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r>
        <w:rPr>
          <w:noProof/>
        </w:rPr>
        <w:t>5</w:t>
      </w:r>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r>
        <w:rPr>
          <w:noProof/>
        </w:rPr>
        <w:t>5</w:t>
      </w:r>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r>
        <w:rPr>
          <w:noProof/>
        </w:rPr>
        <w:t>6</w:t>
      </w:r>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r>
        <w:rPr>
          <w:noProof/>
        </w:rPr>
        <w:t>6</w:t>
      </w:r>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r>
        <w:rPr>
          <w:noProof/>
        </w:rPr>
        <w:t>6</w:t>
      </w:r>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r>
        <w:rPr>
          <w:noProof/>
        </w:rPr>
        <w:t>6</w:t>
      </w:r>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r>
        <w:rPr>
          <w:noProof/>
        </w:rPr>
        <w:t>6</w:t>
      </w:r>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r>
        <w:rPr>
          <w:noProof/>
        </w:rPr>
        <w:t>6</w:t>
      </w:r>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r>
        <w:rPr>
          <w:noProof/>
        </w:rPr>
        <w:t>12</w:t>
      </w:r>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r>
        <w:rPr>
          <w:noProof/>
        </w:rPr>
        <w:t>12</w:t>
      </w:r>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r>
        <w:rPr>
          <w:noProof/>
        </w:rPr>
        <w:t>12</w:t>
      </w:r>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r>
        <w:rPr>
          <w:noProof/>
        </w:rPr>
        <w:t>13</w:t>
      </w:r>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r>
        <w:rPr>
          <w:noProof/>
        </w:rPr>
        <w:t>13</w:t>
      </w:r>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r>
        <w:rPr>
          <w:noProof/>
        </w:rPr>
        <w:t>13</w:t>
      </w:r>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r>
        <w:rPr>
          <w:noProof/>
        </w:rPr>
        <w:t>13</w:t>
      </w:r>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r>
        <w:rPr>
          <w:noProof/>
        </w:rPr>
        <w:t>13</w:t>
      </w:r>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r>
        <w:rPr>
          <w:noProof/>
        </w:rPr>
        <w:t>14</w:t>
      </w:r>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r>
        <w:rPr>
          <w:noProof/>
        </w:rPr>
        <w:t>14</w:t>
      </w:r>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r>
        <w:rPr>
          <w:noProof/>
        </w:rPr>
        <w:t>14</w:t>
      </w:r>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r>
        <w:rPr>
          <w:noProof/>
        </w:rPr>
        <w:t>14</w:t>
      </w:r>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r>
        <w:rPr>
          <w:noProof/>
        </w:rPr>
        <w:t>14</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452196085"/>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452196086"/>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2" w:name="_Toc452196087"/>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538995F3" w:rsidR="000817AD" w:rsidRDefault="00E17443" w:rsidP="00AC5742">
      <w:r>
        <w:lastRenderedPageBreak/>
        <w:fldChar w:fldCharType="begin"/>
      </w:r>
      <w:r>
        <w:instrText xml:space="preserve"> LINK Word.Document.12 "Macintosh HD:Users:w5nyv:Documents:documents:Engineering:Requirements:Phase_4_Terms_and_Definitions.docx" "" \a \p \f 0 </w:instrText>
      </w:r>
      <w:r>
        <w:fldChar w:fldCharType="separate"/>
      </w:r>
      <w:r w:rsidR="003B3067">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24.75pt">
            <v:imagedata r:id="rId5" o:title=""/>
          </v:shape>
        </w:object>
      </w:r>
      <w:r>
        <w:fldChar w:fldCharType="end"/>
      </w:r>
    </w:p>
    <w:p w14:paraId="3B0AB7F3" w14:textId="77777777" w:rsidR="00F55334" w:rsidRDefault="00F55334" w:rsidP="00BB126D">
      <w:pPr>
        <w:pStyle w:val="Heading3"/>
      </w:pPr>
      <w:bookmarkStart w:id="3" w:name="_Toc452196088"/>
      <w:r>
        <w:lastRenderedPageBreak/>
        <w:t>Justification</w:t>
      </w:r>
    </w:p>
    <w:p w14:paraId="235BE691" w14:textId="153182A6" w:rsidR="00F55334" w:rsidRDefault="001D5403" w:rsidP="00F55334">
      <w:r>
        <w:t>Phase 4 Ground finds justification in part 97 of the United States Code of Federal Regulations. In all aspects, Phase 4 Ground serves the public good. The project provides emergency communications support, contributes to international goodwill, increases the quality of the technical corps, advances the radio arts, and can be employed in a variety of public service roles, whether directly</w:t>
      </w:r>
      <w:r w:rsidR="00EA30D5">
        <w:t xml:space="preserve"> as a communications resource</w:t>
      </w:r>
      <w:r>
        <w:t xml:space="preserve"> or as a gateway for other </w:t>
      </w:r>
      <w:r w:rsidR="00103492">
        <w:t xml:space="preserve">communication </w:t>
      </w:r>
      <w:r>
        <w:t xml:space="preserve">services. </w:t>
      </w:r>
    </w:p>
    <w:p w14:paraId="17A91A0D" w14:textId="20143F93" w:rsidR="00F55334" w:rsidRPr="00F55334" w:rsidRDefault="00CD7EE0" w:rsidP="00F55334">
      <w:r>
        <w:rPr>
          <w:noProof/>
          <w:lang w:eastAsia="en-US"/>
        </w:rPr>
        <w:drawing>
          <wp:inline distT="0" distB="0" distL="0" distR="0" wp14:anchorId="43D7BA33" wp14:editId="5423DEFB">
            <wp:extent cx="5486400" cy="636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stification.jpg"/>
                    <pic:cNvPicPr/>
                  </pic:nvPicPr>
                  <pic:blipFill>
                    <a:blip r:embed="rId6">
                      <a:extLst>
                        <a:ext uri="{28A0092B-C50C-407E-A947-70E740481C1C}">
                          <a14:useLocalDpi xmlns:a14="http://schemas.microsoft.com/office/drawing/2010/main" val="0"/>
                        </a:ext>
                      </a:extLst>
                    </a:blip>
                    <a:stretch>
                      <a:fillRect/>
                    </a:stretch>
                  </pic:blipFill>
                  <pic:spPr>
                    <a:xfrm>
                      <a:off x="0" y="0"/>
                      <a:ext cx="5486400" cy="6369685"/>
                    </a:xfrm>
                    <a:prstGeom prst="rect">
                      <a:avLst/>
                    </a:prstGeom>
                  </pic:spPr>
                </pic:pic>
              </a:graphicData>
            </a:graphic>
          </wp:inline>
        </w:drawing>
      </w:r>
    </w:p>
    <w:p w14:paraId="62D7DA9F" w14:textId="253FC6E9" w:rsidR="000817AD" w:rsidRDefault="005B642D" w:rsidP="00BB126D">
      <w:pPr>
        <w:pStyle w:val="Heading3"/>
      </w:pPr>
      <w:r>
        <w:lastRenderedPageBreak/>
        <w:t>Preface</w:t>
      </w:r>
      <w:bookmarkEnd w:id="3"/>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05DCBE45" w:rsidR="00F646F9" w:rsidRDefault="00DF58F4" w:rsidP="00DF58F4">
      <w:r w:rsidRPr="00DF58F4">
        <w:t>Phase 4 Ground is pursuing both a</w:t>
      </w:r>
      <w:r w:rsidR="00076E41">
        <w:t xml:space="preserve"> 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38BA83DC"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DVB-T/2 was chosen for terrestrial deployments.</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7"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lastRenderedPageBreak/>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4" w:name="_Toc452196089"/>
      <w:r>
        <w:t>Chapter 2 Link Budget</w:t>
      </w:r>
      <w:bookmarkEnd w:id="4"/>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7B1A9FE3" w:rsidR="00583544" w:rsidRDefault="001F5289" w:rsidP="00AC5742">
      <w:commentRangeStart w:id="5"/>
      <w:r>
        <w:t xml:space="preserve">Current </w:t>
      </w:r>
      <w:r w:rsidR="00FF4768">
        <w:t xml:space="preserve">working </w:t>
      </w:r>
      <w:r>
        <w:t xml:space="preserve">link budgets can be found in the </w:t>
      </w:r>
      <w:r w:rsidR="00604965">
        <w:t xml:space="preserve">link budget folder at </w:t>
      </w:r>
      <w:hyperlink r:id="rId8" w:history="1">
        <w:r w:rsidR="00F11E1B" w:rsidRPr="004D7352">
          <w:rPr>
            <w:rStyle w:val="Hyperlink"/>
          </w:rPr>
          <w:t>http</w:t>
        </w:r>
        <w:r w:rsidR="00F11E1B" w:rsidRPr="004D7352">
          <w:rPr>
            <w:rStyle w:val="Hyperlink"/>
          </w:rPr>
          <w:t>s</w:t>
        </w:r>
        <w:r w:rsidR="00F11E1B" w:rsidRPr="004D7352">
          <w:rPr>
            <w:rStyle w:val="Hyperlink"/>
          </w:rPr>
          <w:t>://github.com/phase4ground/documents/tree/master/Engineering/Requirements/Air_Interface</w:t>
        </w:r>
      </w:hyperlink>
      <w:commentRangeEnd w:id="5"/>
      <w:r w:rsidR="000D2842">
        <w:rPr>
          <w:rStyle w:val="CommentReference"/>
        </w:rPr>
        <w:commentReference w:id="5"/>
      </w:r>
      <w:r w:rsidR="00F11E1B">
        <w:br/>
      </w:r>
      <w:r w:rsidR="00F11E1B">
        <w:br/>
      </w:r>
      <w:r w:rsidR="008F3B3A">
        <w:t>For example, w</w:t>
      </w:r>
      <w:r w:rsidR="00093676">
        <w:t xml:space="preserve">e expect a common station type to consist of a </w:t>
      </w:r>
      <w:r w:rsidR="000020D0">
        <w:t xml:space="preserve">2W </w:t>
      </w:r>
      <w:r w:rsidR="00093676">
        <w:t xml:space="preserve">5GHz </w:t>
      </w:r>
      <w:r w:rsidR="00F11E1B">
        <w:t xml:space="preserve">uplink </w:t>
      </w:r>
      <w:r w:rsidR="00093676">
        <w:t xml:space="preserve">with a </w:t>
      </w:r>
      <w:proofErr w:type="gramStart"/>
      <w:r w:rsidR="00093676">
        <w:t>5kHz</w:t>
      </w:r>
      <w:proofErr w:type="gramEnd"/>
      <w:r w:rsidR="00093676">
        <w:t xml:space="preserve">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commentRangeStart w:id="6"/>
      <w:r>
        <w:t xml:space="preserve">Since station types will vary, adaptive coding and modulation is </w:t>
      </w:r>
      <w:r w:rsidR="00A5014A">
        <w:t>available</w:t>
      </w:r>
      <w:r>
        <w:t xml:space="preserve"> in order to allow each station to achieve optimal throughput.</w:t>
      </w:r>
      <w:r w:rsidR="006231B3">
        <w:t xml:space="preserve"> </w:t>
      </w:r>
    </w:p>
    <w:p w14:paraId="70420BE8" w14:textId="77777777" w:rsidR="008E0B41" w:rsidRDefault="006231B3" w:rsidP="00AC5742">
      <w:r>
        <w:t xml:space="preserve">Adaptive coding and modulation means a dynamic link budget. Instead of a single modulation and coding </w:t>
      </w:r>
      <w:r w:rsidR="00024CB5">
        <w:t>selected to close a worst-case link, we can provide a set of modulations and codes that al</w:t>
      </w:r>
      <w:r w:rsidR="008A6ED2">
        <w:t xml:space="preserve">low for a range of </w:t>
      </w:r>
      <w:r w:rsidR="00024CB5">
        <w:t xml:space="preserve">link budgeting. This increases the complexity of the link budget. </w:t>
      </w:r>
      <w:commentRangeEnd w:id="6"/>
      <w:r w:rsidR="008D3745">
        <w:rPr>
          <w:rStyle w:val="CommentReference"/>
        </w:rPr>
        <w:commentReference w:id="6"/>
      </w:r>
    </w:p>
    <w:p w14:paraId="042D56DB" w14:textId="65140B7E" w:rsidR="006231B3" w:rsidRDefault="00024CB5" w:rsidP="00AC5742">
      <w:r>
        <w:t>The benefit</w:t>
      </w:r>
      <w:r w:rsidR="008E0B41">
        <w:t xml:space="preserve"> of the added complexity</w:t>
      </w:r>
      <w:r>
        <w:t xml:space="preserve"> is a higher performance system that provides </w:t>
      </w:r>
      <w:r w:rsidR="0007305A">
        <w:t>an educational opportunity in advanced wireless digital communication</w:t>
      </w:r>
      <w:r w:rsidR="00795BC6">
        <w:t xml:space="preserve">s techniques like variable and adaptive coding and modulation. </w:t>
      </w:r>
    </w:p>
    <w:p w14:paraId="212E254E" w14:textId="77777777" w:rsidR="00F11E1B" w:rsidRDefault="00F11E1B" w:rsidP="00AC5742"/>
    <w:p w14:paraId="5D9D7DF4" w14:textId="77777777" w:rsidR="00F927B5" w:rsidRDefault="00F927B5" w:rsidP="00F927B5">
      <w:pPr>
        <w:pStyle w:val="Heading2"/>
      </w:pPr>
      <w:bookmarkStart w:id="7" w:name="_Toc452196090"/>
      <w:r>
        <w:t>Chapter 3 System Time</w:t>
      </w:r>
      <w:bookmarkEnd w:id="7"/>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8" w:name="_Toc452196091"/>
      <w:r>
        <w:t>Chapter 4 Tolerances</w:t>
      </w:r>
      <w:bookmarkEnd w:id="8"/>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9" w:name="_Toc452196092"/>
      <w:r>
        <w:lastRenderedPageBreak/>
        <w:t>Chapter 5 Forward Compatibility Rules</w:t>
      </w:r>
      <w:bookmarkEnd w:id="9"/>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10" w:name="_Toc452196093"/>
      <w:r>
        <w:t>Part</w:t>
      </w:r>
      <w:r w:rsidR="00AC5742">
        <w:t xml:space="preserve"> 2 – Requirements for Operation</w:t>
      </w:r>
      <w:bookmarkEnd w:id="10"/>
    </w:p>
    <w:p w14:paraId="30020053" w14:textId="77777777" w:rsidR="00583544" w:rsidRDefault="00583544" w:rsidP="00AC5742"/>
    <w:p w14:paraId="79E4C074" w14:textId="77777777" w:rsidR="00AD1257" w:rsidRDefault="00AD1257" w:rsidP="00AD1257">
      <w:pPr>
        <w:pStyle w:val="Heading2"/>
      </w:pPr>
      <w:bookmarkStart w:id="11" w:name="_Toc452196094"/>
      <w:r>
        <w:t xml:space="preserve">Chapter 6 </w:t>
      </w:r>
      <w:r w:rsidR="00AC5742">
        <w:t>Transmitter</w:t>
      </w:r>
      <w:r w:rsidR="003C6205">
        <w:t>s</w:t>
      </w:r>
      <w:bookmarkEnd w:id="11"/>
    </w:p>
    <w:p w14:paraId="3C685EF3" w14:textId="0B0F6BD8" w:rsidR="00A034BA" w:rsidRPr="00A034BA" w:rsidRDefault="00A034BA" w:rsidP="00A034BA">
      <w:pPr>
        <w:pStyle w:val="Heading3"/>
      </w:pPr>
      <w:bookmarkStart w:id="12" w:name="_Toc452196095"/>
      <w:r>
        <w:t>Frequencies</w:t>
      </w:r>
      <w:bookmarkEnd w:id="12"/>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commentRangeStart w:id="13"/>
            <w:r>
              <w:t>10MHz</w:t>
            </w:r>
          </w:p>
        </w:tc>
        <w:tc>
          <w:tcPr>
            <w:tcW w:w="3330" w:type="dxa"/>
          </w:tcPr>
          <w:p w14:paraId="32ED6B0F" w14:textId="30EF82B5" w:rsidR="00C56A1D" w:rsidRPr="00C56A1D" w:rsidRDefault="00C56A1D" w:rsidP="00C56A1D">
            <w:r>
              <w:t>F</w:t>
            </w:r>
            <w:r w:rsidRPr="00C56A1D">
              <w:t>D</w:t>
            </w:r>
            <w:r>
              <w:t>M</w:t>
            </w:r>
            <w:r w:rsidRPr="00C56A1D">
              <w:t>A 100kHz channelized</w:t>
            </w:r>
            <w:commentRangeEnd w:id="13"/>
            <w:r w:rsidR="008D3745">
              <w:rPr>
                <w:rStyle w:val="CommentReference"/>
              </w:rPr>
              <w:commentReference w:id="13"/>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proofErr w:type="spellStart"/>
            <w:r w:rsidRPr="00C56A1D">
              <w:t>Groundsat</w:t>
            </w:r>
            <w:proofErr w:type="spellEnd"/>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proofErr w:type="gramStart"/>
      <w:r>
        <w:t>c</w:t>
      </w:r>
      <w:r w:rsidR="00C56A1D">
        <w:t>hannel</w:t>
      </w:r>
      <w:proofErr w:type="gramEnd"/>
      <w:r w:rsidR="00C56A1D">
        <w:t xml:space="preserve"> spacing and designation</w:t>
      </w:r>
    </w:p>
    <w:p w14:paraId="62672824" w14:textId="77777777" w:rsidR="00C56A1D" w:rsidRDefault="00C56A1D" w:rsidP="00AC5742">
      <w:proofErr w:type="gramStart"/>
      <w:r>
        <w:t>frequency</w:t>
      </w:r>
      <w:proofErr w:type="gramEnd"/>
      <w:r>
        <w:t xml:space="preserve"> tolerance</w:t>
      </w:r>
    </w:p>
    <w:p w14:paraId="6AD05F0B" w14:textId="56DB0A54" w:rsidR="004D440D" w:rsidRDefault="004D440D" w:rsidP="00AC5742">
      <w:proofErr w:type="gramStart"/>
      <w:r>
        <w:t>phase</w:t>
      </w:r>
      <w:proofErr w:type="gramEnd"/>
      <w:r>
        <w:t xml:space="preserve"> noise</w:t>
      </w:r>
    </w:p>
    <w:p w14:paraId="4048F808" w14:textId="210F7F00" w:rsidR="00C56A1D" w:rsidRDefault="00C56A1D" w:rsidP="00AC5742">
      <w:proofErr w:type="gramStart"/>
      <w:r>
        <w:t>power</w:t>
      </w:r>
      <w:proofErr w:type="gramEnd"/>
      <w:r>
        <w:t xml:space="preserve"> output characteristics</w:t>
      </w:r>
      <w:ins w:id="14" w:author="Kevin Sterne" w:date="2016-06-20T10:56:00Z">
        <w:r w:rsidR="003B3067">
          <w:t>:</w:t>
        </w:r>
      </w:ins>
      <w:ins w:id="15" w:author="Kevin Sterne" w:date="2016-06-20T10:55:00Z">
        <w:r w:rsidR="003B3067">
          <w:t xml:space="preserve">  </w:t>
        </w:r>
      </w:ins>
      <w:ins w:id="16" w:author="Kevin Sterne" w:date="2016-06-20T10:56:00Z">
        <w:r w:rsidR="003B3067">
          <w:t>T</w:t>
        </w:r>
      </w:ins>
      <w:ins w:id="17" w:author="Kevin Sterne" w:date="2016-06-20T10:55:00Z">
        <w:r w:rsidR="003B3067">
          <w:t xml:space="preserve">his could be a table of estimated EIRPs that will close the link depending on the coding/modulation used.  </w:t>
        </w:r>
      </w:ins>
      <w:ins w:id="18" w:author="Kevin Sterne" w:date="2016-06-20T10:56:00Z">
        <w:r w:rsidR="003B3067">
          <w:t>This could be helpful for operators planning a station and knowing t</w:t>
        </w:r>
        <w:bookmarkStart w:id="19" w:name="_GoBack"/>
        <w:bookmarkEnd w:id="19"/>
        <w:r w:rsidR="003B3067">
          <w:t>he amount of power out plus the antenna gain needed be able to get up to the payload.</w:t>
        </w:r>
      </w:ins>
    </w:p>
    <w:p w14:paraId="502706BB" w14:textId="77777777" w:rsidR="00C56A1D" w:rsidRDefault="00AC5742" w:rsidP="00C56A1D">
      <w:proofErr w:type="gramStart"/>
      <w:r>
        <w:t>carrier</w:t>
      </w:r>
      <w:proofErr w:type="gramEnd"/>
      <w:r>
        <w:t xml:space="preserve"> on/off conditions, power output and power control, modulation</w:t>
      </w:r>
      <w:r w:rsidR="007B226A">
        <w:t xml:space="preserve"> characteristics, </w:t>
      </w:r>
    </w:p>
    <w:p w14:paraId="4C2C2ED0" w14:textId="400F9C3B" w:rsidR="00C56A1D" w:rsidRDefault="00C56A1D" w:rsidP="00C56A1D">
      <w:pPr>
        <w:pStyle w:val="Heading3"/>
      </w:pPr>
      <w:bookmarkStart w:id="20" w:name="_Toc452196096"/>
      <w:r>
        <w:t>Voice Signal Quality</w:t>
      </w:r>
      <w:bookmarkEnd w:id="20"/>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1F63B5DE" w:rsidR="00C56A1D" w:rsidRDefault="00C56A1D" w:rsidP="00AC5742">
      <w:r>
        <w:t>Phase 4 Ground recommend</w:t>
      </w:r>
      <w:r w:rsidR="002940D5">
        <w:t xml:space="preserve">s and implements 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21" w:name="_Toc452196097"/>
      <w:r>
        <w:t>Emission Type</w:t>
      </w:r>
      <w:bookmarkEnd w:id="21"/>
    </w:p>
    <w:p w14:paraId="69A8EF98" w14:textId="77777777" w:rsidR="00A034BA" w:rsidRDefault="00A034BA" w:rsidP="00AC5742"/>
    <w:p w14:paraId="55085DA4" w14:textId="57B348D6" w:rsidR="00A034BA" w:rsidRDefault="00A034BA" w:rsidP="00A034BA">
      <w:pPr>
        <w:pStyle w:val="Heading3"/>
      </w:pPr>
      <w:bookmarkStart w:id="22" w:name="_Toc452196098"/>
      <w:r>
        <w:t>Emission Type Designation</w:t>
      </w:r>
      <w:bookmarkEnd w:id="22"/>
    </w:p>
    <w:p w14:paraId="4047BE0F" w14:textId="73B72B63" w:rsidR="00583544" w:rsidRDefault="00AC5742" w:rsidP="00AC5742">
      <w:proofErr w:type="gramStart"/>
      <w:r>
        <w:t>emission</w:t>
      </w:r>
      <w:proofErr w:type="gramEnd"/>
      <w:r>
        <w:t xml:space="preserve"> designation, conducted and radiated spurious emissions.</w:t>
      </w:r>
    </w:p>
    <w:p w14:paraId="40AB4CAA" w14:textId="0DEB8DCB" w:rsidR="00FF4768" w:rsidRDefault="00801104" w:rsidP="00AC5742">
      <w:r>
        <w:t>Downlink shall</w:t>
      </w:r>
      <w:r w:rsidR="00FF4768">
        <w:t xml:space="preserve"> be DVB-S2</w:t>
      </w:r>
      <w:r w:rsidR="007D3EE3">
        <w:t>X</w:t>
      </w:r>
      <w:r w:rsidR="000F6AEB">
        <w:t>. Cube Quest Challenge, which Phase 4 Ground also supports, is pursuin</w:t>
      </w:r>
      <w:r w:rsidR="00C65434">
        <w:t>g DVB-S2</w:t>
      </w:r>
      <w:r w:rsidR="007D3EE3">
        <w:t>X</w:t>
      </w:r>
      <w:r w:rsidR="000F6AEB">
        <w:t>.</w:t>
      </w:r>
      <w:r w:rsidR="00C65434">
        <w:t xml:space="preserve"> Phase 4 Ground terrestrial effor</w:t>
      </w:r>
      <w:r w:rsidR="00221725">
        <w:t>ts are experimenting with DVB-T and DVB-T2</w:t>
      </w:r>
      <w:r w:rsidR="00C65434">
        <w:t>.</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lastRenderedPageBreak/>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w:t>
      </w:r>
      <w:proofErr w:type="gramStart"/>
      <w:r>
        <w:t>5kHz</w:t>
      </w:r>
      <w:proofErr w:type="gramEnd"/>
      <w:r>
        <w:t xml:space="preserve">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proofErr w:type="spellStart"/>
      <w:r>
        <w:t>SatChat</w:t>
      </w:r>
      <w:proofErr w:type="spellEnd"/>
      <w:r>
        <w:t xml:space="preserve"> 1k</w:t>
      </w:r>
      <w:r w:rsidR="00E73509">
        <w:t xml:space="preserve"> mode</w:t>
      </w:r>
      <w:r>
        <w:t xml:space="preserve"> is expected to be </w:t>
      </w:r>
      <w:proofErr w:type="gramStart"/>
      <w:r>
        <w:t>1kHz</w:t>
      </w:r>
      <w:proofErr w:type="gramEnd"/>
      <w:r>
        <w:t xml:space="preserve">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lastRenderedPageBreak/>
        <w:t xml:space="preserve">The Phase 4 FDMA uplink channel is currently assumed to be 10MHz wide, consisting of one hundred </w:t>
      </w:r>
      <w:proofErr w:type="gramStart"/>
      <w:r>
        <w:t>100kHz</w:t>
      </w:r>
      <w:proofErr w:type="gramEnd"/>
      <w:r>
        <w:t xml:space="preserve">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1905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05AFB1E" w14:textId="77777777" w:rsidR="000F6AEB" w:rsidRDefault="000F6AEB" w:rsidP="000F6AEB">
      <w:r>
        <w:lastRenderedPageBreak/>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23" w:name="_Toc452196099"/>
      <w:r>
        <w:t xml:space="preserve">Chapter 7 </w:t>
      </w:r>
      <w:r w:rsidR="00AC5742">
        <w:t>Receiver</w:t>
      </w:r>
      <w:r w:rsidR="003C6205">
        <w:t>s</w:t>
      </w:r>
      <w:bookmarkEnd w:id="23"/>
    </w:p>
    <w:p w14:paraId="51AE2B31" w14:textId="21BBCB06" w:rsidR="00A034BA" w:rsidRPr="00A034BA" w:rsidRDefault="00A034BA" w:rsidP="00A034BA">
      <w:pPr>
        <w:pStyle w:val="Heading3"/>
      </w:pPr>
      <w:bookmarkStart w:id="24" w:name="_Toc452196100"/>
      <w:r>
        <w:t>Frequencies</w:t>
      </w:r>
      <w:bookmarkEnd w:id="24"/>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commentRangeStart w:id="25"/>
            <w:r>
              <w:t>10MHz</w:t>
            </w:r>
            <w:commentRangeEnd w:id="25"/>
            <w:r w:rsidR="008D3745">
              <w:rPr>
                <w:rStyle w:val="CommentReference"/>
              </w:rPr>
              <w:commentReference w:id="25"/>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proofErr w:type="spellStart"/>
            <w:r w:rsidRPr="00C56A1D">
              <w:t>Groundsat</w:t>
            </w:r>
            <w:proofErr w:type="spellEnd"/>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proofErr w:type="gramStart"/>
      <w:r>
        <w:t>channel</w:t>
      </w:r>
      <w:proofErr w:type="gramEnd"/>
      <w:r>
        <w:t xml:space="preserve"> spacing and designation, demodulation characteristics, voice signal stuff, </w:t>
      </w:r>
    </w:p>
    <w:p w14:paraId="13A8C890" w14:textId="77777777" w:rsidR="00A034BA" w:rsidRDefault="00A034BA" w:rsidP="00A034BA">
      <w:pPr>
        <w:pStyle w:val="Heading3"/>
      </w:pPr>
      <w:bookmarkStart w:id="26" w:name="_Toc452196101"/>
      <w:r>
        <w:t>Emission Type</w:t>
      </w:r>
      <w:bookmarkEnd w:id="26"/>
    </w:p>
    <w:p w14:paraId="5224B53B" w14:textId="12726423"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 </w:t>
      </w:r>
    </w:p>
    <w:p w14:paraId="4D22FBDA" w14:textId="77777777" w:rsidR="00A034BA" w:rsidRDefault="00A034BA" w:rsidP="00A034BA">
      <w:pPr>
        <w:pStyle w:val="Heading3"/>
      </w:pPr>
      <w:bookmarkStart w:id="27" w:name="_Toc452196102"/>
      <w:r>
        <w:lastRenderedPageBreak/>
        <w:t>Emission Type Designation</w:t>
      </w:r>
      <w:bookmarkEnd w:id="27"/>
    </w:p>
    <w:p w14:paraId="65498CDF" w14:textId="77777777" w:rsidR="00A034BA" w:rsidRPr="00A034BA" w:rsidRDefault="00A034BA" w:rsidP="00A034BA"/>
    <w:p w14:paraId="1B530F8E" w14:textId="07DC3796" w:rsidR="00583544" w:rsidRDefault="00AC5742" w:rsidP="00AC5742">
      <w:proofErr w:type="gramStart"/>
      <w:r>
        <w:t>limitations</w:t>
      </w:r>
      <w:proofErr w:type="gramEnd"/>
      <w:r>
        <w:t xml:space="preserve">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28" w:name="_Toc452196103"/>
      <w:r>
        <w:t>Chapter 8</w:t>
      </w:r>
      <w:r w:rsidR="0057363F">
        <w:t xml:space="preserve"> </w:t>
      </w:r>
      <w:r>
        <w:t>Supervision</w:t>
      </w:r>
      <w:bookmarkEnd w:id="28"/>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9" w:name="_Toc452196104"/>
      <w:r>
        <w:t xml:space="preserve">Chapter 9 </w:t>
      </w:r>
      <w:r w:rsidR="00F778F2">
        <w:t>QSO Processing</w:t>
      </w:r>
      <w:r w:rsidR="002557B1">
        <w:t xml:space="preserve"> (System Access</w:t>
      </w:r>
      <w:r w:rsidR="00F465BC">
        <w:t>!</w:t>
      </w:r>
      <w:r w:rsidR="002557B1">
        <w:t>)</w:t>
      </w:r>
      <w:bookmarkEnd w:id="29"/>
    </w:p>
    <w:p w14:paraId="7CA4E2EF" w14:textId="6FF69324" w:rsidR="00583544" w:rsidRDefault="00F778F2" w:rsidP="00AC5742">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30" w:name="_Toc452196105"/>
      <w:r>
        <w:t>Chapter 10</w:t>
      </w:r>
      <w:r w:rsidR="0057363F">
        <w:t xml:space="preserve"> </w:t>
      </w:r>
      <w:r>
        <w:t>Reconfiguration</w:t>
      </w:r>
      <w:bookmarkEnd w:id="30"/>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Pr>
        <w:rPr>
          <w:ins w:id="31" w:author="Kevin Sterne" w:date="2016-06-20T10:45:00Z"/>
        </w:rPr>
      </w:pPr>
    </w:p>
    <w:p w14:paraId="4E0C12F6" w14:textId="52CAC619" w:rsidR="00797673" w:rsidDel="00797673" w:rsidRDefault="00797673" w:rsidP="00AC5742">
      <w:pPr>
        <w:rPr>
          <w:del w:id="32" w:author="Kevin Sterne" w:date="2016-06-20T10:45:00Z"/>
        </w:rPr>
      </w:pPr>
      <w:ins w:id="33" w:author="Kevin Sterne" w:date="2016-06-20T10:45:00Z">
        <w:r>
          <w:t xml:space="preserve">Virginia Tech should be a gate-keeper in the reconfiguration process as they will have an engineering model that will be as close to an identical copy to the flight unit as possible.  New software packages can be uploaded to the engineering model and test performed in order to assess and test key parameters for </w:t>
        </w:r>
        <w:proofErr w:type="spellStart"/>
        <w:r>
          <w:t>operations.</w:t>
        </w:r>
      </w:ins>
    </w:p>
    <w:p w14:paraId="5A1D48A3" w14:textId="77777777" w:rsidR="00D30731" w:rsidRDefault="00D30731" w:rsidP="00D30731">
      <w:pPr>
        <w:pStyle w:val="Heading2"/>
      </w:pPr>
      <w:bookmarkStart w:id="34" w:name="_Toc452196106"/>
      <w:r>
        <w:t>Chapter</w:t>
      </w:r>
      <w:proofErr w:type="spellEnd"/>
      <w:r>
        <w:t xml:space="preserve"> 11</w:t>
      </w:r>
      <w:r w:rsidR="0057363F">
        <w:t xml:space="preserve"> </w:t>
      </w:r>
      <w:r>
        <w:t>Idle State</w:t>
      </w:r>
      <w:bookmarkEnd w:id="34"/>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xml:space="preserve">. Defining how to get into and out of </w:t>
      </w:r>
      <w:r>
        <w:lastRenderedPageBreak/>
        <w:t>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35" w:name="_Toc452196107"/>
      <w:r>
        <w:t>Chapter 12 Emergency Communications</w:t>
      </w:r>
      <w:bookmarkEnd w:id="35"/>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36" w:name="_Toc452196108"/>
      <w:r>
        <w:t>Chapter 13 mesh operation</w:t>
      </w:r>
      <w:bookmarkEnd w:id="36"/>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37" w:name="_Toc452196109"/>
      <w:r>
        <w:t>Chapter 14</w:t>
      </w:r>
      <w:r w:rsidR="003C6205">
        <w:t xml:space="preserve"> </w:t>
      </w:r>
      <w:r w:rsidR="00F71629">
        <w:t>Gateways to Other Services</w:t>
      </w:r>
      <w:bookmarkEnd w:id="37"/>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38" w:name="_Toc452196110"/>
      <w:r>
        <w:t>Amateur Television Network</w:t>
      </w:r>
      <w:bookmarkEnd w:id="38"/>
    </w:p>
    <w:p w14:paraId="270F1165" w14:textId="7D2474AE" w:rsidR="0070663E" w:rsidRDefault="0070663E" w:rsidP="002557B1">
      <w:r>
        <w:t xml:space="preserve">The Amateur Television Network </w:t>
      </w:r>
      <w:hyperlink r:id="rId28"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39" w:name="_Toc452196111"/>
      <w:r>
        <w:t>Amateur Radio Emergency Data Network</w:t>
      </w:r>
      <w:bookmarkEnd w:id="39"/>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29"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w:t>
      </w:r>
      <w:proofErr w:type="spellStart"/>
      <w:r>
        <w:t>olsrd</w:t>
      </w:r>
      <w:proofErr w:type="spellEnd"/>
      <w:r>
        <w:t xml:space="preserve">, which stands for Optimized Link State Routing Protocol. It was designed to help establish and maintain routes in mobile ad hoc networks. Read more about it here </w:t>
      </w:r>
      <w:hyperlink r:id="rId30"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w:t>
      </w:r>
      <w:proofErr w:type="spellStart"/>
      <w:r w:rsidR="004D3569">
        <w:t>olsrd</w:t>
      </w:r>
      <w:proofErr w:type="spellEnd"/>
      <w:r w:rsidR="004D3569">
        <w:t>, then the networ</w:t>
      </w:r>
      <w:r>
        <w:t xml:space="preserve">king interface can be achieved. </w:t>
      </w:r>
      <w:r w:rsidR="00F70284">
        <w:t xml:space="preserve">Not all implementations of </w:t>
      </w:r>
      <w:proofErr w:type="spellStart"/>
      <w:r w:rsidR="00F70284">
        <w:t>olsrd</w:t>
      </w:r>
      <w:proofErr w:type="spellEnd"/>
      <w:r w:rsidR="00F70284">
        <w:t xml:space="preserve"> support IPv6. Therefore, some care is required in selecting the implementation. </w:t>
      </w:r>
    </w:p>
    <w:p w14:paraId="660C8AEA" w14:textId="345DDA4F" w:rsidR="001C37BF" w:rsidRDefault="001C37BF" w:rsidP="002557B1">
      <w:r>
        <w:lastRenderedPageBreak/>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Kevin Sterne" w:date="2016-06-20T10:32:00Z" w:initials="KS">
    <w:p w14:paraId="0201B054" w14:textId="463B347F" w:rsidR="000D2842" w:rsidRDefault="000D2842">
      <w:pPr>
        <w:pStyle w:val="CommentText"/>
      </w:pPr>
      <w:r>
        <w:rPr>
          <w:rStyle w:val="CommentReference"/>
        </w:rPr>
        <w:annotationRef/>
      </w:r>
      <w:r>
        <w:t>Believe this is old information.  Is this now in Engineering/</w:t>
      </w:r>
      <w:proofErr w:type="spellStart"/>
      <w:r>
        <w:t>Link_Budget</w:t>
      </w:r>
      <w:proofErr w:type="spellEnd"/>
      <w:r>
        <w:t>?</w:t>
      </w:r>
    </w:p>
  </w:comment>
  <w:comment w:id="6" w:author="Kevin Sterne" w:date="2016-06-20T10:34:00Z" w:initials="KS">
    <w:p w14:paraId="0D7B9C24" w14:textId="0309D8FC" w:rsidR="008D3745" w:rsidRDefault="008D3745">
      <w:pPr>
        <w:pStyle w:val="CommentText"/>
      </w:pPr>
      <w:r>
        <w:rPr>
          <w:rStyle w:val="CommentReference"/>
        </w:rPr>
        <w:annotationRef/>
      </w:r>
      <w:r>
        <w:t>Is this the section where we’ll iron out what kind of adaptive coding/modulation scheme we’ll use?  There is some work at VT that could be useful for this.</w:t>
      </w:r>
    </w:p>
  </w:comment>
  <w:comment w:id="13" w:author="Kevin Sterne" w:date="2016-06-20T10:43:00Z" w:initials="KS">
    <w:p w14:paraId="0F0A0010" w14:textId="614BB936" w:rsidR="008D3745" w:rsidRDefault="008D3745">
      <w:pPr>
        <w:pStyle w:val="CommentText"/>
      </w:pPr>
      <w:r>
        <w:rPr>
          <w:rStyle w:val="CommentReference"/>
        </w:rPr>
        <w:annotationRef/>
      </w:r>
      <w:r>
        <w:t>TBR pending link budget analysis</w:t>
      </w:r>
    </w:p>
  </w:comment>
  <w:comment w:id="25" w:author="Kevin Sterne" w:date="2016-06-20T10:42:00Z" w:initials="KS">
    <w:p w14:paraId="322A2477" w14:textId="5C60F7A9" w:rsidR="008D3745" w:rsidRDefault="008D3745">
      <w:pPr>
        <w:pStyle w:val="CommentText"/>
      </w:pPr>
      <w:r>
        <w:rPr>
          <w:rStyle w:val="CommentReference"/>
        </w:rPr>
        <w:annotationRef/>
      </w:r>
      <w:r>
        <w:t>TBR pending link budget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1B054" w15:done="0"/>
  <w15:commentEx w15:paraId="0D7B9C24" w15:done="0"/>
  <w15:commentEx w15:paraId="0F0A0010" w15:done="0"/>
  <w15:commentEx w15:paraId="322A24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Sterne">
    <w15:presenceInfo w15:providerId="AD" w15:userId="S-1-5-21-4011480752-3806629830-1581444313-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01A36"/>
    <w:rsid w:val="000020D0"/>
    <w:rsid w:val="00010DF3"/>
    <w:rsid w:val="0002309D"/>
    <w:rsid w:val="00024CB5"/>
    <w:rsid w:val="00027FF6"/>
    <w:rsid w:val="00056D23"/>
    <w:rsid w:val="00061431"/>
    <w:rsid w:val="00067C0D"/>
    <w:rsid w:val="0007305A"/>
    <w:rsid w:val="00076E41"/>
    <w:rsid w:val="000817AD"/>
    <w:rsid w:val="00093676"/>
    <w:rsid w:val="000C2F45"/>
    <w:rsid w:val="000D2842"/>
    <w:rsid w:val="000F6AEB"/>
    <w:rsid w:val="00100172"/>
    <w:rsid w:val="00103492"/>
    <w:rsid w:val="00110E2C"/>
    <w:rsid w:val="00144868"/>
    <w:rsid w:val="001610C1"/>
    <w:rsid w:val="001C37BF"/>
    <w:rsid w:val="001D5403"/>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7D2B"/>
    <w:rsid w:val="003907AE"/>
    <w:rsid w:val="003958A0"/>
    <w:rsid w:val="00397717"/>
    <w:rsid w:val="003A7271"/>
    <w:rsid w:val="003B3067"/>
    <w:rsid w:val="003B4EA2"/>
    <w:rsid w:val="003C6205"/>
    <w:rsid w:val="00413623"/>
    <w:rsid w:val="00456493"/>
    <w:rsid w:val="0046467C"/>
    <w:rsid w:val="004905FF"/>
    <w:rsid w:val="0049196D"/>
    <w:rsid w:val="0049764A"/>
    <w:rsid w:val="004B4421"/>
    <w:rsid w:val="004D3569"/>
    <w:rsid w:val="004D440D"/>
    <w:rsid w:val="004E0175"/>
    <w:rsid w:val="004E28B4"/>
    <w:rsid w:val="004F2130"/>
    <w:rsid w:val="004F76E3"/>
    <w:rsid w:val="00532D7D"/>
    <w:rsid w:val="005532F9"/>
    <w:rsid w:val="005658C4"/>
    <w:rsid w:val="0057363F"/>
    <w:rsid w:val="00573D12"/>
    <w:rsid w:val="00583544"/>
    <w:rsid w:val="005B642D"/>
    <w:rsid w:val="006042C3"/>
    <w:rsid w:val="00604965"/>
    <w:rsid w:val="00610FC9"/>
    <w:rsid w:val="0061546C"/>
    <w:rsid w:val="006231B3"/>
    <w:rsid w:val="006240B8"/>
    <w:rsid w:val="0062732D"/>
    <w:rsid w:val="00636EFC"/>
    <w:rsid w:val="00647733"/>
    <w:rsid w:val="00657AD9"/>
    <w:rsid w:val="006D0C9D"/>
    <w:rsid w:val="0070663E"/>
    <w:rsid w:val="00713ECF"/>
    <w:rsid w:val="00745DAD"/>
    <w:rsid w:val="00795BC6"/>
    <w:rsid w:val="00797673"/>
    <w:rsid w:val="007A4434"/>
    <w:rsid w:val="007B226A"/>
    <w:rsid w:val="007B468C"/>
    <w:rsid w:val="007D3EE3"/>
    <w:rsid w:val="00801104"/>
    <w:rsid w:val="00805B52"/>
    <w:rsid w:val="00816353"/>
    <w:rsid w:val="0083736F"/>
    <w:rsid w:val="00862BF2"/>
    <w:rsid w:val="00864556"/>
    <w:rsid w:val="008A6ED2"/>
    <w:rsid w:val="008D2293"/>
    <w:rsid w:val="008D3745"/>
    <w:rsid w:val="008D424E"/>
    <w:rsid w:val="008E0B41"/>
    <w:rsid w:val="008E25CE"/>
    <w:rsid w:val="008F3B3A"/>
    <w:rsid w:val="00900A1D"/>
    <w:rsid w:val="00930D74"/>
    <w:rsid w:val="00956D1A"/>
    <w:rsid w:val="009623C4"/>
    <w:rsid w:val="009859A0"/>
    <w:rsid w:val="00992E60"/>
    <w:rsid w:val="009955CB"/>
    <w:rsid w:val="009A4C23"/>
    <w:rsid w:val="009B1DBE"/>
    <w:rsid w:val="009B6066"/>
    <w:rsid w:val="009F24AF"/>
    <w:rsid w:val="00A025EF"/>
    <w:rsid w:val="00A034BA"/>
    <w:rsid w:val="00A4544E"/>
    <w:rsid w:val="00A47C1B"/>
    <w:rsid w:val="00A5014A"/>
    <w:rsid w:val="00A54A2E"/>
    <w:rsid w:val="00A61B15"/>
    <w:rsid w:val="00A7659B"/>
    <w:rsid w:val="00A80D8A"/>
    <w:rsid w:val="00AA1939"/>
    <w:rsid w:val="00AB344F"/>
    <w:rsid w:val="00AC5742"/>
    <w:rsid w:val="00AD1257"/>
    <w:rsid w:val="00AD1FFE"/>
    <w:rsid w:val="00AD5867"/>
    <w:rsid w:val="00AF3158"/>
    <w:rsid w:val="00B47F73"/>
    <w:rsid w:val="00B62442"/>
    <w:rsid w:val="00B90F3F"/>
    <w:rsid w:val="00BB126D"/>
    <w:rsid w:val="00BC4896"/>
    <w:rsid w:val="00C228E8"/>
    <w:rsid w:val="00C36FC0"/>
    <w:rsid w:val="00C406FF"/>
    <w:rsid w:val="00C56A1D"/>
    <w:rsid w:val="00C65434"/>
    <w:rsid w:val="00C74871"/>
    <w:rsid w:val="00C779A3"/>
    <w:rsid w:val="00C87060"/>
    <w:rsid w:val="00C924C3"/>
    <w:rsid w:val="00CB3011"/>
    <w:rsid w:val="00CD7EE0"/>
    <w:rsid w:val="00D027BF"/>
    <w:rsid w:val="00D22BE2"/>
    <w:rsid w:val="00D30731"/>
    <w:rsid w:val="00D46809"/>
    <w:rsid w:val="00D57A35"/>
    <w:rsid w:val="00D772B2"/>
    <w:rsid w:val="00D92812"/>
    <w:rsid w:val="00DC3246"/>
    <w:rsid w:val="00DF1AB5"/>
    <w:rsid w:val="00DF58F4"/>
    <w:rsid w:val="00E17443"/>
    <w:rsid w:val="00E236AF"/>
    <w:rsid w:val="00E37917"/>
    <w:rsid w:val="00E56FD8"/>
    <w:rsid w:val="00E67C26"/>
    <w:rsid w:val="00E73509"/>
    <w:rsid w:val="00E77706"/>
    <w:rsid w:val="00E8277D"/>
    <w:rsid w:val="00E85BFF"/>
    <w:rsid w:val="00EA30D5"/>
    <w:rsid w:val="00EB3D3D"/>
    <w:rsid w:val="00EE6F2D"/>
    <w:rsid w:val="00EE7197"/>
    <w:rsid w:val="00F11E1B"/>
    <w:rsid w:val="00F12D7F"/>
    <w:rsid w:val="00F3487E"/>
    <w:rsid w:val="00F465BC"/>
    <w:rsid w:val="00F55334"/>
    <w:rsid w:val="00F646F9"/>
    <w:rsid w:val="00F70284"/>
    <w:rsid w:val="00F70465"/>
    <w:rsid w:val="00F71629"/>
    <w:rsid w:val="00F778F2"/>
    <w:rsid w:val="00F876B9"/>
    <w:rsid w:val="00F906C0"/>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25E48CCD-1D45-4C88-8E05-839AEEB7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2842"/>
    <w:rPr>
      <w:color w:val="800080" w:themeColor="followedHyperlink"/>
      <w:u w:val="single"/>
    </w:rPr>
  </w:style>
  <w:style w:type="character" w:styleId="CommentReference">
    <w:name w:val="annotation reference"/>
    <w:basedOn w:val="DefaultParagraphFont"/>
    <w:uiPriority w:val="99"/>
    <w:semiHidden/>
    <w:unhideWhenUsed/>
    <w:rsid w:val="000D2842"/>
    <w:rPr>
      <w:sz w:val="16"/>
      <w:szCs w:val="16"/>
    </w:rPr>
  </w:style>
  <w:style w:type="paragraph" w:styleId="CommentText">
    <w:name w:val="annotation text"/>
    <w:basedOn w:val="Normal"/>
    <w:link w:val="CommentTextChar"/>
    <w:uiPriority w:val="99"/>
    <w:semiHidden/>
    <w:unhideWhenUsed/>
    <w:rsid w:val="000D2842"/>
    <w:rPr>
      <w:sz w:val="20"/>
      <w:szCs w:val="20"/>
    </w:rPr>
  </w:style>
  <w:style w:type="character" w:customStyle="1" w:styleId="CommentTextChar">
    <w:name w:val="Comment Text Char"/>
    <w:basedOn w:val="DefaultParagraphFont"/>
    <w:link w:val="CommentText"/>
    <w:uiPriority w:val="99"/>
    <w:semiHidden/>
    <w:rsid w:val="000D2842"/>
    <w:rPr>
      <w:sz w:val="20"/>
      <w:szCs w:val="20"/>
    </w:rPr>
  </w:style>
  <w:style w:type="paragraph" w:styleId="CommentSubject">
    <w:name w:val="annotation subject"/>
    <w:basedOn w:val="CommentText"/>
    <w:next w:val="CommentText"/>
    <w:link w:val="CommentSubjectChar"/>
    <w:uiPriority w:val="99"/>
    <w:semiHidden/>
    <w:unhideWhenUsed/>
    <w:rsid w:val="000D2842"/>
    <w:rPr>
      <w:b/>
      <w:bCs/>
    </w:rPr>
  </w:style>
  <w:style w:type="character" w:customStyle="1" w:styleId="CommentSubjectChar">
    <w:name w:val="Comment Subject Char"/>
    <w:basedOn w:val="CommentTextChar"/>
    <w:link w:val="CommentSubject"/>
    <w:uiPriority w:val="99"/>
    <w:semiHidden/>
    <w:rsid w:val="000D28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ase4ground/documents/tree/master/Engineering/Requirements/Air_Interface" TargetMode="Externa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hyperlink" Target="https://www.dvb.org" TargetMode="External"/><Relationship Id="rId12" Type="http://schemas.openxmlformats.org/officeDocument/2006/relationships/image" Target="media/image4.jp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www.aredn.or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jpg"/><Relationship Id="rId24" Type="http://schemas.openxmlformats.org/officeDocument/2006/relationships/diagramLayout" Target="diagrams/layout3.xml"/><Relationship Id="rId32" Type="http://schemas.microsoft.com/office/2011/relationships/people" Target="people.xml"/><Relationship Id="rId5" Type="http://schemas.openxmlformats.org/officeDocument/2006/relationships/image" Target="media/image1.emf"/><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yperlink" Target="http://atn-tv.org/" TargetMode="External"/><Relationship Id="rId10" Type="http://schemas.microsoft.com/office/2011/relationships/commentsExtended" Target="commentsExtended.xml"/><Relationship Id="rId19" Type="http://schemas.openxmlformats.org/officeDocument/2006/relationships/diagramLayout" Target="diagrams/layout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yperlink" Target="https://en.wikipedia.org/wiki/Optimized_Link_State_Routing_Protoco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58186DD6-35FE-49B5-899C-595426B2B0A1}" type="presOf" srcId="{642604E1-F913-2E40-83DF-6DDB1BAC96D4}" destId="{EFD967CF-84EC-F648-B5D2-203DC61AADB4}" srcOrd="1"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18A18937-6730-488D-ACDD-8D2CC5666B66}" type="presOf" srcId="{DD8F5D97-B609-FD4B-BEAE-4A0D65577485}" destId="{454CF7E0-0A36-5E4B-8969-4201E5A24B94}" srcOrd="0" destOrd="1" presId="urn:microsoft.com/office/officeart/2005/8/layout/list1"/>
    <dgm:cxn modelId="{0F747C46-543C-4F48-B261-B65ECCA01AC6}" type="presOf" srcId="{FC90DDFE-9D11-AB48-9901-6960A0161B9A}" destId="{96989650-ADA7-124E-9358-E6D67E2D21AC}" srcOrd="0" destOrd="0" presId="urn:microsoft.com/office/officeart/2005/8/layout/list1"/>
    <dgm:cxn modelId="{D5B8F7D8-5CA7-4820-A2D0-69E921548A5E}" type="presOf" srcId="{17A62F63-5FE3-5143-A872-F3C175C30110}" destId="{8D954B33-1F07-1640-BABC-2F73259DB681}" srcOrd="0" destOrd="0" presId="urn:microsoft.com/office/officeart/2005/8/layout/list1"/>
    <dgm:cxn modelId="{E499926D-0460-4BA3-B445-0CD560329C41}" type="presOf" srcId="{C1246001-E9C1-484C-B1E5-E8C5A9335F6B}" destId="{38CCD804-8F5B-484C-861C-8BC41EA43119}" srcOrd="0" destOrd="0" presId="urn:microsoft.com/office/officeart/2005/8/layout/list1"/>
    <dgm:cxn modelId="{7B2702BE-A884-4640-B9F4-A0BE5F17B55D}" type="presOf" srcId="{FAB95D5D-69F5-7F48-A871-BC063A1EF591}" destId="{8D954B33-1F07-1640-BABC-2F73259DB681}" srcOrd="0" destOrd="2"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18FACF75-CB7A-E149-9B9F-3390340B88AA}" srcId="{3956EF87-1FB4-0248-8E81-1F7F0A1C44F2}" destId="{FAB95D5D-69F5-7F48-A871-BC063A1EF591}" srcOrd="2" destOrd="0" parTransId="{C3600EAB-D95F-1943-983D-3DA2B5E37AE3}" sibTransId="{42A7B93E-6623-8A41-A5C7-FB114EDC9E38}"/>
    <dgm:cxn modelId="{5B990739-B078-4B74-99B6-23A61271EC3C}" type="presOf" srcId="{10E895E9-1D48-C744-B86D-82FDA8149570}" destId="{8D954B33-1F07-1640-BABC-2F73259DB681}" srcOrd="0" destOrd="1" presId="urn:microsoft.com/office/officeart/2005/8/layout/list1"/>
    <dgm:cxn modelId="{6A7F2238-AE7E-46C5-86F4-4ADC28FEBEA2}" type="presOf" srcId="{C1246001-E9C1-484C-B1E5-E8C5A9335F6B}" destId="{2B7A1C2C-3F8F-6B45-9076-B61E7B1CDE90}" srcOrd="1" destOrd="0"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5884171A-8B0E-4057-949C-BE25889AFCF8}" type="presOf" srcId="{AE678755-34D9-7E4A-915C-FC2C63231EBB}" destId="{454CF7E0-0A36-5E4B-8969-4201E5A24B94}" srcOrd="0" destOrd="0" presId="urn:microsoft.com/office/officeart/2005/8/layout/list1"/>
    <dgm:cxn modelId="{18442017-C864-4A35-BC36-E8F1D901719F}" type="presOf" srcId="{43AACC1D-6F5B-8146-B673-48B509B05035}" destId="{3D1795AF-BF6B-934D-9AAC-7B3342AB7163}"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3F3B00A9-D64C-4BCF-BFEB-F8F735F050BD}" type="presOf" srcId="{3956EF87-1FB4-0248-8E81-1F7F0A1C44F2}" destId="{8945A6BC-BC77-564F-8548-3795AF595003}" srcOrd="0" destOrd="0" presId="urn:microsoft.com/office/officeart/2005/8/layout/list1"/>
    <dgm:cxn modelId="{2FE9BC9F-491D-49F0-84F0-85659B19B00F}" type="presOf" srcId="{7295F607-8437-7E4B-944F-3B8570FC5543}" destId="{96989650-ADA7-124E-9358-E6D67E2D21AC}" srcOrd="0" destOrd="1" presId="urn:microsoft.com/office/officeart/2005/8/layout/list1"/>
    <dgm:cxn modelId="{07BC766F-F8BE-4D3C-AB8F-626A9B928B05}" type="presOf" srcId="{3956EF87-1FB4-0248-8E81-1F7F0A1C44F2}" destId="{E16381AB-15D8-F445-AC18-294C8F0D32DD}" srcOrd="1"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29E77F48-8F60-C04D-AB10-4A4D7B47189E}" srcId="{43AACC1D-6F5B-8146-B673-48B509B05035}" destId="{642604E1-F913-2E40-83DF-6DDB1BAC96D4}" srcOrd="1" destOrd="0" parTransId="{CDBEF173-BBE8-6345-B070-6AAA122D7F01}" sibTransId="{5567C965-D5B9-F244-9A50-616F6B76B46F}"/>
    <dgm:cxn modelId="{3702E255-4FAB-487F-987C-5CEBE209AF6E}" type="presOf" srcId="{7DA90015-0604-1449-B99D-50AA37196E0E}" destId="{96989650-ADA7-124E-9358-E6D67E2D21AC}" srcOrd="0" destOrd="2"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E4666D4B-1BD3-E44D-92F1-B8AA117CB826}" srcId="{3956EF87-1FB4-0248-8E81-1F7F0A1C44F2}" destId="{17A62F63-5FE3-5143-A872-F3C175C30110}" srcOrd="0" destOrd="0" parTransId="{213324C6-F059-8842-A997-58133E173CA0}" sibTransId="{DE649928-B10B-CD46-B1A8-511A68E73BCF}"/>
    <dgm:cxn modelId="{027C327D-2B4A-43BE-8AE8-301C22603599}" type="presOf" srcId="{642604E1-F913-2E40-83DF-6DDB1BAC96D4}" destId="{132D6BDB-B6A8-B24E-95F9-C03D610378B2}" srcOrd="0" destOrd="0"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794DD02A-BD58-B743-AF2D-3634E06DAC01}" srcId="{C1246001-E9C1-484C-B1E5-E8C5A9335F6B}" destId="{7295F607-8437-7E4B-944F-3B8570FC5543}" srcOrd="1" destOrd="0" parTransId="{C37A35C9-C2D6-9649-A10B-48A90DDEB236}" sibTransId="{A22A101A-5BB4-1042-B755-301DCDE7EF37}"/>
    <dgm:cxn modelId="{68BEEA78-8E2B-42FB-B1F2-FC1BA1C40A40}" type="presParOf" srcId="{3D1795AF-BF6B-934D-9AAC-7B3342AB7163}" destId="{42F99426-8FF0-D14A-85D9-93CFBC766B40}" srcOrd="0" destOrd="0" presId="urn:microsoft.com/office/officeart/2005/8/layout/list1"/>
    <dgm:cxn modelId="{E8F257BE-8F64-4F04-926F-07184833928F}" type="presParOf" srcId="{42F99426-8FF0-D14A-85D9-93CFBC766B40}" destId="{8945A6BC-BC77-564F-8548-3795AF595003}" srcOrd="0" destOrd="0" presId="urn:microsoft.com/office/officeart/2005/8/layout/list1"/>
    <dgm:cxn modelId="{DC8A1487-A81B-4324-9317-469474E0BD3A}" type="presParOf" srcId="{42F99426-8FF0-D14A-85D9-93CFBC766B40}" destId="{E16381AB-15D8-F445-AC18-294C8F0D32DD}" srcOrd="1" destOrd="0" presId="urn:microsoft.com/office/officeart/2005/8/layout/list1"/>
    <dgm:cxn modelId="{258A1B8D-7592-4736-8DFD-30D2ACB27C6C}" type="presParOf" srcId="{3D1795AF-BF6B-934D-9AAC-7B3342AB7163}" destId="{BAF88751-8B26-7A41-B251-C14F60B61410}" srcOrd="1" destOrd="0" presId="urn:microsoft.com/office/officeart/2005/8/layout/list1"/>
    <dgm:cxn modelId="{F6ADB162-0E7E-4117-9337-4A50147AA273}" type="presParOf" srcId="{3D1795AF-BF6B-934D-9AAC-7B3342AB7163}" destId="{8D954B33-1F07-1640-BABC-2F73259DB681}" srcOrd="2" destOrd="0" presId="urn:microsoft.com/office/officeart/2005/8/layout/list1"/>
    <dgm:cxn modelId="{0543BC99-3EFE-4A33-946C-6ACF82823D32}" type="presParOf" srcId="{3D1795AF-BF6B-934D-9AAC-7B3342AB7163}" destId="{C82E394B-4541-2344-A5D4-6062CF12A0D5}" srcOrd="3" destOrd="0" presId="urn:microsoft.com/office/officeart/2005/8/layout/list1"/>
    <dgm:cxn modelId="{378CE63D-FF4C-4186-95E2-B7B193E9E8CB}" type="presParOf" srcId="{3D1795AF-BF6B-934D-9AAC-7B3342AB7163}" destId="{10605AB3-D164-CE4A-A614-FDFC80BF9CC7}" srcOrd="4" destOrd="0" presId="urn:microsoft.com/office/officeart/2005/8/layout/list1"/>
    <dgm:cxn modelId="{08457228-27DB-422F-BA8D-C4C479F912FE}" type="presParOf" srcId="{10605AB3-D164-CE4A-A614-FDFC80BF9CC7}" destId="{132D6BDB-B6A8-B24E-95F9-C03D610378B2}" srcOrd="0" destOrd="0" presId="urn:microsoft.com/office/officeart/2005/8/layout/list1"/>
    <dgm:cxn modelId="{A31954E9-AC3B-439A-9F33-D214774FB5D1}" type="presParOf" srcId="{10605AB3-D164-CE4A-A614-FDFC80BF9CC7}" destId="{EFD967CF-84EC-F648-B5D2-203DC61AADB4}" srcOrd="1" destOrd="0" presId="urn:microsoft.com/office/officeart/2005/8/layout/list1"/>
    <dgm:cxn modelId="{5ECE8917-2F02-4FAF-B784-D232E3998C91}" type="presParOf" srcId="{3D1795AF-BF6B-934D-9AAC-7B3342AB7163}" destId="{1E7ACB98-92BF-0340-9C98-3D3012D837EB}" srcOrd="5" destOrd="0" presId="urn:microsoft.com/office/officeart/2005/8/layout/list1"/>
    <dgm:cxn modelId="{8ACD5CA8-917C-477F-ACB1-7C0FD1F88C2E}" type="presParOf" srcId="{3D1795AF-BF6B-934D-9AAC-7B3342AB7163}" destId="{454CF7E0-0A36-5E4B-8969-4201E5A24B94}" srcOrd="6" destOrd="0" presId="urn:microsoft.com/office/officeart/2005/8/layout/list1"/>
    <dgm:cxn modelId="{DEC6F54E-DA2B-4A5C-B9FF-9C8FD075297A}" type="presParOf" srcId="{3D1795AF-BF6B-934D-9AAC-7B3342AB7163}" destId="{CFE57042-C5CF-4F4B-9F5D-BE9977D99151}" srcOrd="7" destOrd="0" presId="urn:microsoft.com/office/officeart/2005/8/layout/list1"/>
    <dgm:cxn modelId="{36ED0022-5E7D-4F58-BF0C-9471E618E41C}" type="presParOf" srcId="{3D1795AF-BF6B-934D-9AAC-7B3342AB7163}" destId="{233ECD62-CA3B-DB47-BF41-06CF8DAC9DC5}" srcOrd="8" destOrd="0" presId="urn:microsoft.com/office/officeart/2005/8/layout/list1"/>
    <dgm:cxn modelId="{9821649F-94FE-4DEF-9344-E9F2C49CA9CF}" type="presParOf" srcId="{233ECD62-CA3B-DB47-BF41-06CF8DAC9DC5}" destId="{38CCD804-8F5B-484C-861C-8BC41EA43119}" srcOrd="0" destOrd="0" presId="urn:microsoft.com/office/officeart/2005/8/layout/list1"/>
    <dgm:cxn modelId="{66091645-B41A-4472-8A0B-F000186CAAA2}" type="presParOf" srcId="{233ECD62-CA3B-DB47-BF41-06CF8DAC9DC5}" destId="{2B7A1C2C-3F8F-6B45-9076-B61E7B1CDE90}" srcOrd="1" destOrd="0" presId="urn:microsoft.com/office/officeart/2005/8/layout/list1"/>
    <dgm:cxn modelId="{17BDE3D8-E134-4A98-B610-128EA2B3E498}" type="presParOf" srcId="{3D1795AF-BF6B-934D-9AAC-7B3342AB7163}" destId="{74113B25-44B9-424D-94F8-E6F9696C869B}" srcOrd="9" destOrd="0" presId="urn:microsoft.com/office/officeart/2005/8/layout/list1"/>
    <dgm:cxn modelId="{E78A34B2-A5EC-40F1-9986-A1CECEAB2113}"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6F65A5D5-7E02-DF48-8A50-9F61FEB3F2A1}" srcId="{9E86E22E-ECF8-E24A-99AC-866CFFAA6D85}" destId="{D74F872D-E195-8F42-A612-9959D846D40C}" srcOrd="0" destOrd="0" parTransId="{882FDF82-4256-924B-90C9-3536D75CF1A2}" sibTransId="{C6A741C5-53E4-CC40-921B-980770345CEC}"/>
    <dgm:cxn modelId="{86770028-65E5-4FDF-BE2F-DCC4F99D5158}" type="presOf" srcId="{AC9509FB-E11E-E249-B8E3-CF97BE77938E}" destId="{8D954B33-1F07-1640-BABC-2F73259DB681}" srcOrd="0" destOrd="0" presId="urn:microsoft.com/office/officeart/2005/8/layout/list1"/>
    <dgm:cxn modelId="{82C946FA-B00E-4078-82B3-A33851E5A682}" type="presOf" srcId="{9E86E22E-ECF8-E24A-99AC-866CFFAA6D85}" destId="{B3A934E0-4DC2-AE4B-AF39-73A594A1198C}" srcOrd="1"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7B8328A2-39C0-4615-9EB5-CB2A47EB3FD7}" type="presOf" srcId="{3956EF87-1FB4-0248-8E81-1F7F0A1C44F2}" destId="{8945A6BC-BC77-564F-8548-3795AF595003}"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D4D0AB92-0DEE-4076-B10D-F20992F40322}"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2AEFEA5C-F679-439A-BACB-986DC1D98C92}" type="presOf" srcId="{D74F872D-E195-8F42-A612-9959D846D40C}" destId="{47B15D63-8B13-AE4F-BB9E-958608ECE3BF}" srcOrd="0" destOrd="0" presId="urn:microsoft.com/office/officeart/2005/8/layout/list1"/>
    <dgm:cxn modelId="{B2B8FB95-FCC5-468D-9C5A-8E1925131DFF}" type="presOf" srcId="{43AACC1D-6F5B-8146-B673-48B509B05035}" destId="{3D1795AF-BF6B-934D-9AAC-7B3342AB7163}" srcOrd="0" destOrd="0" presId="urn:microsoft.com/office/officeart/2005/8/layout/list1"/>
    <dgm:cxn modelId="{23AF371B-3AE1-4158-9A0E-4FDA4CFFA44E}" type="presOf" srcId="{9E86E22E-ECF8-E24A-99AC-866CFFAA6D85}" destId="{504A7E33-3AC2-BA4A-A9D2-3FC0A26FB52C}" srcOrd="0" destOrd="0" presId="urn:microsoft.com/office/officeart/2005/8/layout/list1"/>
    <dgm:cxn modelId="{1AA565BE-88CC-4425-9A52-3E35B9E140F4}" type="presParOf" srcId="{3D1795AF-BF6B-934D-9AAC-7B3342AB7163}" destId="{42F99426-8FF0-D14A-85D9-93CFBC766B40}" srcOrd="0" destOrd="0" presId="urn:microsoft.com/office/officeart/2005/8/layout/list1"/>
    <dgm:cxn modelId="{DC4BDA86-F9A3-42B0-90D6-A83F90D652E1}" type="presParOf" srcId="{42F99426-8FF0-D14A-85D9-93CFBC766B40}" destId="{8945A6BC-BC77-564F-8548-3795AF595003}" srcOrd="0" destOrd="0" presId="urn:microsoft.com/office/officeart/2005/8/layout/list1"/>
    <dgm:cxn modelId="{5C305C26-57E8-4FEE-85F9-7291576D328A}" type="presParOf" srcId="{42F99426-8FF0-D14A-85D9-93CFBC766B40}" destId="{E16381AB-15D8-F445-AC18-294C8F0D32DD}" srcOrd="1" destOrd="0" presId="urn:microsoft.com/office/officeart/2005/8/layout/list1"/>
    <dgm:cxn modelId="{B41D1018-A5A9-484A-9D44-97D2F2057DCD}" type="presParOf" srcId="{3D1795AF-BF6B-934D-9AAC-7B3342AB7163}" destId="{BAF88751-8B26-7A41-B251-C14F60B61410}" srcOrd="1" destOrd="0" presId="urn:microsoft.com/office/officeart/2005/8/layout/list1"/>
    <dgm:cxn modelId="{81A4A599-1263-42FD-B36D-9851A2C29327}" type="presParOf" srcId="{3D1795AF-BF6B-934D-9AAC-7B3342AB7163}" destId="{8D954B33-1F07-1640-BABC-2F73259DB681}" srcOrd="2" destOrd="0" presId="urn:microsoft.com/office/officeart/2005/8/layout/list1"/>
    <dgm:cxn modelId="{145EB7F4-C2FC-47AF-B259-9FBCA92CD7D1}" type="presParOf" srcId="{3D1795AF-BF6B-934D-9AAC-7B3342AB7163}" destId="{C82E394B-4541-2344-A5D4-6062CF12A0D5}" srcOrd="3" destOrd="0" presId="urn:microsoft.com/office/officeart/2005/8/layout/list1"/>
    <dgm:cxn modelId="{4A61CDD9-8C16-4E56-9917-3B5ACF4BFB4F}" type="presParOf" srcId="{3D1795AF-BF6B-934D-9AAC-7B3342AB7163}" destId="{2D790F4A-4BB9-7741-BB6F-218ACC27AE6F}" srcOrd="4" destOrd="0" presId="urn:microsoft.com/office/officeart/2005/8/layout/list1"/>
    <dgm:cxn modelId="{87F55189-C399-4E05-B4CC-C977C0297FBB}" type="presParOf" srcId="{2D790F4A-4BB9-7741-BB6F-218ACC27AE6F}" destId="{504A7E33-3AC2-BA4A-A9D2-3FC0A26FB52C}" srcOrd="0" destOrd="0" presId="urn:microsoft.com/office/officeart/2005/8/layout/list1"/>
    <dgm:cxn modelId="{12CA09F0-C3C5-46CA-B98D-FE95CAE84B40}" type="presParOf" srcId="{2D790F4A-4BB9-7741-BB6F-218ACC27AE6F}" destId="{B3A934E0-4DC2-AE4B-AF39-73A594A1198C}" srcOrd="1" destOrd="0" presId="urn:microsoft.com/office/officeart/2005/8/layout/list1"/>
    <dgm:cxn modelId="{657A9286-886D-4CB6-B794-0441B0EE7479}" type="presParOf" srcId="{3D1795AF-BF6B-934D-9AAC-7B3342AB7163}" destId="{CD157C77-F11F-EF42-989A-9363B5DFCB07}" srcOrd="5" destOrd="0" presId="urn:microsoft.com/office/officeart/2005/8/layout/list1"/>
    <dgm:cxn modelId="{5D164106-A029-46E1-A87E-287AD7104A49}"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3C62E2EF-6619-4F80-8262-D037DF79C911}" type="presOf" srcId="{A0B4CDA9-EAAF-054D-B0A3-A53491DE6E8A}" destId="{6F698DE6-B5B1-054D-A329-6A42616523DC}" srcOrd="1"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D885F712-23B3-4AC9-A20E-7E98235AF1D8}"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6227C553-5AB3-40B2-BFA8-8A582F9FCFFC}" type="presOf" srcId="{1DCC08C4-2722-E240-86D6-F790EDD5F99C}" destId="{EE808AEE-D325-EF46-A073-9089B39B9D25}" srcOrd="0" destOrd="0" presId="urn:microsoft.com/office/officeart/2005/8/layout/list1"/>
    <dgm:cxn modelId="{FB327878-5321-4D18-A37C-42EE22B6B237}" type="presOf" srcId="{DD8AA7B8-68BF-D74C-B470-096D76EA8531}" destId="{E75381EB-A056-474E-8B9A-8B981BD969F0}" srcOrd="0" destOrd="0" presId="urn:microsoft.com/office/officeart/2005/8/layout/list1"/>
    <dgm:cxn modelId="{935DA69B-1817-424A-9D70-7A75DAC29E6E}" type="presOf" srcId="{5C7F60D6-A905-7347-82C9-7B023EEC90ED}" destId="{AE7F4BB5-7428-E84F-A060-E8EE658FBA90}"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06894BDB-9140-43EC-AFF3-C8C8E86861BE}" type="presOf" srcId="{DD8AA7B8-68BF-D74C-B470-096D76EA8531}" destId="{1BC2A23D-E5BA-B749-8146-90C1EEADAA0E}" srcOrd="1"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757F0C29-AA2D-49D7-8742-92349E05D160}" type="presOf" srcId="{A0B4CDA9-EAAF-054D-B0A3-A53491DE6E8A}" destId="{2D40204E-2F61-C742-AA34-E815AC13EF04}" srcOrd="0" destOrd="0" presId="urn:microsoft.com/office/officeart/2005/8/layout/list1"/>
    <dgm:cxn modelId="{0980D865-0E27-CE4E-A899-0B6500C6805C}" srcId="{DC8E80C8-40F4-8D42-B70D-C58960E5F01C}" destId="{9925A379-769D-EC40-8DE2-6D11987E3C79}" srcOrd="0" destOrd="0" parTransId="{C71C05A8-A03C-D04C-BFE6-3DDABA39548B}" sibTransId="{0A1F4903-7A05-C046-86B2-365DB94FDD82}"/>
    <dgm:cxn modelId="{BE6D8C0E-CE65-4765-ABFA-F66487A2C2B9}" type="presOf" srcId="{9925A379-769D-EC40-8DE2-6D11987E3C79}" destId="{D1CE88ED-2522-2E41-84AD-ED695DFC26CC}" srcOrd="0" destOrd="0" presId="urn:microsoft.com/office/officeart/2005/8/layout/list1"/>
    <dgm:cxn modelId="{4033D8D6-BF93-4ED1-9200-2A36AA943C1C}" type="presOf" srcId="{D48E0EB1-97AE-8140-AD1D-C43DF025171E}" destId="{8E1E8428-674E-A549-8358-418591F328A8}" srcOrd="0" destOrd="0" presId="urn:microsoft.com/office/officeart/2005/8/layout/list1"/>
    <dgm:cxn modelId="{A365E5EF-FB29-4FCC-8F8C-E569C03B550C}" type="presOf" srcId="{DC8E80C8-40F4-8D42-B70D-C58960E5F01C}" destId="{4B9C98D4-8D5D-5349-9BC2-C1A27605BFFB}" srcOrd="0" destOrd="0" presId="urn:microsoft.com/office/officeart/2005/8/layout/list1"/>
    <dgm:cxn modelId="{4CE242F7-7494-41AD-87A3-78E9B8A49FA9}" type="presParOf" srcId="{8E1E8428-674E-A549-8358-418591F328A8}" destId="{01B536BD-800F-3943-A753-3853BCC2BC2C}" srcOrd="0" destOrd="0" presId="urn:microsoft.com/office/officeart/2005/8/layout/list1"/>
    <dgm:cxn modelId="{8892910B-2E1B-4C02-B62E-B28A07FB31C4}" type="presParOf" srcId="{01B536BD-800F-3943-A753-3853BCC2BC2C}" destId="{2D40204E-2F61-C742-AA34-E815AC13EF04}" srcOrd="0" destOrd="0" presId="urn:microsoft.com/office/officeart/2005/8/layout/list1"/>
    <dgm:cxn modelId="{5EA9203C-84CE-4610-BEE1-A7D3FB8F2FE1}" type="presParOf" srcId="{01B536BD-800F-3943-A753-3853BCC2BC2C}" destId="{6F698DE6-B5B1-054D-A329-6A42616523DC}" srcOrd="1" destOrd="0" presId="urn:microsoft.com/office/officeart/2005/8/layout/list1"/>
    <dgm:cxn modelId="{E70AEDD6-D0C5-492F-87D3-4994465EB293}" type="presParOf" srcId="{8E1E8428-674E-A549-8358-418591F328A8}" destId="{A26DBE55-F47C-8D42-9B1F-AAA430650258}" srcOrd="1" destOrd="0" presId="urn:microsoft.com/office/officeart/2005/8/layout/list1"/>
    <dgm:cxn modelId="{C1448BDF-2EB3-4958-A008-8D2E98BE117E}" type="presParOf" srcId="{8E1E8428-674E-A549-8358-418591F328A8}" destId="{EE808AEE-D325-EF46-A073-9089B39B9D25}" srcOrd="2" destOrd="0" presId="urn:microsoft.com/office/officeart/2005/8/layout/list1"/>
    <dgm:cxn modelId="{62A9572C-A50D-41D4-B9A8-1FB9DE299F37}" type="presParOf" srcId="{8E1E8428-674E-A549-8358-418591F328A8}" destId="{137C75BE-1D9C-4D48-976C-5280320D9739}" srcOrd="3" destOrd="0" presId="urn:microsoft.com/office/officeart/2005/8/layout/list1"/>
    <dgm:cxn modelId="{A9F72E3B-DC94-4CCC-B3DB-4522677B2921}" type="presParOf" srcId="{8E1E8428-674E-A549-8358-418591F328A8}" destId="{C2DB4BBF-8C99-7A4C-A707-5141DCFD8700}" srcOrd="4" destOrd="0" presId="urn:microsoft.com/office/officeart/2005/8/layout/list1"/>
    <dgm:cxn modelId="{01AA584E-8BCB-4145-9F90-4D4079B9B31A}" type="presParOf" srcId="{C2DB4BBF-8C99-7A4C-A707-5141DCFD8700}" destId="{4B9C98D4-8D5D-5349-9BC2-C1A27605BFFB}" srcOrd="0" destOrd="0" presId="urn:microsoft.com/office/officeart/2005/8/layout/list1"/>
    <dgm:cxn modelId="{B1D04AFE-CD63-4BFB-BC76-11781E115B9C}" type="presParOf" srcId="{C2DB4BBF-8C99-7A4C-A707-5141DCFD8700}" destId="{38A62B4C-9396-A84F-984A-D5179BB17AC5}" srcOrd="1" destOrd="0" presId="urn:microsoft.com/office/officeart/2005/8/layout/list1"/>
    <dgm:cxn modelId="{6A1F36CD-9BA6-49D5-B5AF-B2ED2236B5D9}" type="presParOf" srcId="{8E1E8428-674E-A549-8358-418591F328A8}" destId="{B245E29D-18DB-7C4B-BB46-A123AF353479}" srcOrd="5" destOrd="0" presId="urn:microsoft.com/office/officeart/2005/8/layout/list1"/>
    <dgm:cxn modelId="{AAA65C7F-F029-472F-A949-A512B0509D61}" type="presParOf" srcId="{8E1E8428-674E-A549-8358-418591F328A8}" destId="{D1CE88ED-2522-2E41-84AD-ED695DFC26CC}" srcOrd="6" destOrd="0" presId="urn:microsoft.com/office/officeart/2005/8/layout/list1"/>
    <dgm:cxn modelId="{D58FFB79-58B1-4C1C-B43E-25D9B7C0F655}" type="presParOf" srcId="{8E1E8428-674E-A549-8358-418591F328A8}" destId="{015F58EE-72FD-6046-A3B2-0383AFD0D223}" srcOrd="7" destOrd="0" presId="urn:microsoft.com/office/officeart/2005/8/layout/list1"/>
    <dgm:cxn modelId="{53A586CF-6DE6-4A60-9DA5-712A40814BE0}" type="presParOf" srcId="{8E1E8428-674E-A549-8358-418591F328A8}" destId="{52DC8C31-98A5-5549-87F8-75A34176C676}" srcOrd="8" destOrd="0" presId="urn:microsoft.com/office/officeart/2005/8/layout/list1"/>
    <dgm:cxn modelId="{D0854B8C-92B6-4F86-9BAE-975C6A1858B8}" type="presParOf" srcId="{52DC8C31-98A5-5549-87F8-75A34176C676}" destId="{E75381EB-A056-474E-8B9A-8B981BD969F0}" srcOrd="0" destOrd="0" presId="urn:microsoft.com/office/officeart/2005/8/layout/list1"/>
    <dgm:cxn modelId="{D8F5D8B3-8C50-44E1-87F2-EAFB8670F4B6}" type="presParOf" srcId="{52DC8C31-98A5-5549-87F8-75A34176C676}" destId="{1BC2A23D-E5BA-B749-8146-90C1EEADAA0E}" srcOrd="1" destOrd="0" presId="urn:microsoft.com/office/officeart/2005/8/layout/list1"/>
    <dgm:cxn modelId="{C0BBC436-7670-432B-9D3E-125062104177}" type="presParOf" srcId="{8E1E8428-674E-A549-8358-418591F328A8}" destId="{D559FEC0-3810-E447-BA35-88EEE48F0461}" srcOrd="9" destOrd="0" presId="urn:microsoft.com/office/officeart/2005/8/layout/list1"/>
    <dgm:cxn modelId="{09ECD6B5-3695-4660-93B1-76B87E3BBAB5}"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TotalTime>
  <Pages>16</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Kevin Sterne</cp:lastModifiedBy>
  <cp:revision>49</cp:revision>
  <dcterms:created xsi:type="dcterms:W3CDTF">2016-03-26T16:29:00Z</dcterms:created>
  <dcterms:modified xsi:type="dcterms:W3CDTF">2016-06-20T14:58:00Z</dcterms:modified>
</cp:coreProperties>
</file>